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1835D5E" w14:textId="77777777" w:rsidR="007D1A23" w:rsidRDefault="007B202D">
      <w:bookmarkStart w:id="0" w:name="_GoBack"/>
      <w:bookmarkEnd w:id="0"/>
      <w:r>
        <w:rPr>
          <w:sz w:val="72"/>
        </w:rPr>
        <w:t>Payments Module</w:t>
      </w:r>
      <w:r w:rsidR="0096620F">
        <w:rPr>
          <w:sz w:val="72"/>
        </w:rPr>
        <w:t xml:space="preserve"> Screen Designs - Sprint 1</w:t>
      </w:r>
    </w:p>
    <w:p w14:paraId="37A1B34B" w14:textId="77777777" w:rsidR="007D1A23" w:rsidRDefault="0096620F">
      <w:r>
        <w:rPr>
          <w:sz w:val="28"/>
        </w:rPr>
        <w:t xml:space="preserve">This document provides the screen designs for the </w:t>
      </w:r>
      <w:r w:rsidR="007B202D">
        <w:rPr>
          <w:sz w:val="28"/>
        </w:rPr>
        <w:t>Payments</w:t>
      </w:r>
      <w:r>
        <w:rPr>
          <w:sz w:val="28"/>
        </w:rPr>
        <w:t xml:space="preserve"> module.</w:t>
      </w:r>
    </w:p>
    <w:p w14:paraId="51681D69" w14:textId="77777777" w:rsidR="007D1A23" w:rsidRDefault="007D1A23"/>
    <w:p w14:paraId="223D24D5" w14:textId="77777777" w:rsidR="007D1A23" w:rsidRDefault="007D1A23"/>
    <w:p w14:paraId="1EBAB122" w14:textId="77777777" w:rsidR="007D1A23" w:rsidRDefault="007D1A23"/>
    <w:p w14:paraId="7B2A3034" w14:textId="77777777" w:rsidR="007D1A23" w:rsidRDefault="007D1A23"/>
    <w:p w14:paraId="1C882657" w14:textId="77777777" w:rsidR="007D1A23" w:rsidRDefault="007D1A23"/>
    <w:p w14:paraId="2E339D5D" w14:textId="77777777" w:rsidR="007D1A23" w:rsidRDefault="007D1A23"/>
    <w:p w14:paraId="0D28D6C0" w14:textId="77777777" w:rsidR="007D1A23" w:rsidRDefault="007D1A23"/>
    <w:p w14:paraId="72C32EAE" w14:textId="77777777" w:rsidR="007D1A23" w:rsidRDefault="007D1A23"/>
    <w:p w14:paraId="44E2CC7C" w14:textId="77777777" w:rsidR="007D1A23" w:rsidRDefault="007D1A23"/>
    <w:p w14:paraId="4BCB93E0" w14:textId="77777777" w:rsidR="007D1A23" w:rsidRDefault="007D1A23"/>
    <w:p w14:paraId="5BF4E89E" w14:textId="77777777" w:rsidR="007D1A23" w:rsidRDefault="007D1A23"/>
    <w:p w14:paraId="5D8CD2FB" w14:textId="77777777" w:rsidR="007D1A23" w:rsidRDefault="007D1A23"/>
    <w:p w14:paraId="7E86E25D" w14:textId="77777777" w:rsidR="007D1A23" w:rsidRDefault="0096620F">
      <w:pPr>
        <w:jc w:val="right"/>
      </w:pPr>
      <w:r>
        <w:rPr>
          <w:noProof/>
          <w:lang w:val="en-US" w:eastAsia="en-US"/>
        </w:rPr>
        <w:drawing>
          <wp:inline distT="114300" distB="114300" distL="114300" distR="114300" wp14:anchorId="4BBB8A2B" wp14:editId="74B06630">
            <wp:extent cx="1876425" cy="609600"/>
            <wp:effectExtent l="0" t="0" r="0" b="0"/>
            <wp:docPr id="6" name="image12.gif" descr="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logo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6FB4E" w14:textId="77777777" w:rsidR="007D1A23" w:rsidRDefault="007D1A23">
      <w:pPr>
        <w:jc w:val="right"/>
      </w:pPr>
    </w:p>
    <w:p w14:paraId="7C039A00" w14:textId="77777777" w:rsidR="007D1A23" w:rsidRDefault="007D1A23">
      <w:pPr>
        <w:jc w:val="right"/>
      </w:pPr>
    </w:p>
    <w:p w14:paraId="3137FAD2" w14:textId="77777777" w:rsidR="007D1A23" w:rsidRDefault="007D1A23">
      <w:pPr>
        <w:jc w:val="right"/>
      </w:pPr>
    </w:p>
    <w:p w14:paraId="4B9E17D7" w14:textId="77777777" w:rsidR="007D1A23" w:rsidRDefault="007D1A23">
      <w:pPr>
        <w:jc w:val="right"/>
      </w:pPr>
    </w:p>
    <w:p w14:paraId="0B056CE0" w14:textId="77777777" w:rsidR="007D1A23" w:rsidRDefault="007D1A23"/>
    <w:p w14:paraId="6A2E71B7" w14:textId="77777777" w:rsidR="007D1A23" w:rsidRDefault="007D1A23"/>
    <w:p w14:paraId="12CD56FE" w14:textId="77777777" w:rsidR="007D1A23" w:rsidRDefault="007D1A23"/>
    <w:p w14:paraId="6A8F1C1F" w14:textId="77777777" w:rsidR="007D1A23" w:rsidRDefault="007D1A23"/>
    <w:p w14:paraId="0F36C6E7" w14:textId="77777777" w:rsidR="007D1A23" w:rsidRDefault="007D1A23"/>
    <w:p w14:paraId="43794623" w14:textId="77777777" w:rsidR="007D1A23" w:rsidRDefault="007D1A23"/>
    <w:p w14:paraId="1E848BBA" w14:textId="77777777" w:rsidR="00815369" w:rsidRDefault="00815369"/>
    <w:p w14:paraId="5DF11E55" w14:textId="77777777" w:rsidR="00815369" w:rsidRDefault="00815369"/>
    <w:p w14:paraId="062592D3" w14:textId="77777777" w:rsidR="00815369" w:rsidRDefault="00815369"/>
    <w:p w14:paraId="6A7E6A5D" w14:textId="77777777" w:rsidR="00815369" w:rsidRDefault="00815369"/>
    <w:p w14:paraId="0EC35717" w14:textId="77777777" w:rsidR="00815369" w:rsidRDefault="00815369"/>
    <w:p w14:paraId="76F0D702" w14:textId="77777777" w:rsidR="00815369" w:rsidRDefault="00815369"/>
    <w:p w14:paraId="107556C6" w14:textId="77777777" w:rsidR="00815369" w:rsidRDefault="00815369"/>
    <w:p w14:paraId="008EA4E7" w14:textId="77777777" w:rsidR="00815369" w:rsidRDefault="00815369"/>
    <w:p w14:paraId="7B58E384" w14:textId="77777777" w:rsidR="007D1A23" w:rsidRDefault="007D1A23"/>
    <w:bookmarkStart w:id="1" w:name="h.slgjn4kbl7su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0"/>
          <w:lang w:val="en-GB" w:eastAsia="en-GB"/>
        </w:rPr>
        <w:id w:val="725802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D489A" w14:textId="77777777" w:rsidR="009F7955" w:rsidRDefault="009F7955">
          <w:pPr>
            <w:pStyle w:val="TOCHeading"/>
          </w:pPr>
          <w:r>
            <w:t>Contents</w:t>
          </w:r>
        </w:p>
        <w:p w14:paraId="2A76EE86" w14:textId="77777777" w:rsidR="009F7955" w:rsidRDefault="009F79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72541" w:history="1">
            <w:r w:rsidRPr="00ED11F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_Toc419472541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5576" w14:textId="77777777" w:rsidR="009F7955" w:rsidRDefault="00B009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472542" w:history="1">
            <w:r w:rsidR="009F7955" w:rsidRPr="00ED11FA">
              <w:rPr>
                <w:rStyle w:val="Hyperlink"/>
                <w:noProof/>
              </w:rPr>
              <w:t>Payments Search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_Toc419472542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3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0E404DFC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43" w:history="1">
            <w:r w:rsidR="009F7955" w:rsidRPr="00ED11FA">
              <w:rPr>
                <w:rStyle w:val="Hyperlink"/>
                <w:noProof/>
              </w:rPr>
              <w:t>Screen Design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_Toc419472543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3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53FC8647" w14:textId="77777777" w:rsidR="009F7955" w:rsidRDefault="00B009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472544" w:history="1">
            <w:r w:rsidR="009F7955" w:rsidRPr="00ED11FA">
              <w:rPr>
                <w:rStyle w:val="Hyperlink"/>
                <w:noProof/>
              </w:rPr>
              <w:t>Payments Screen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_Toc419472544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4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19B82172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45" w:history="1">
            <w:r w:rsidR="009F7955" w:rsidRPr="00ED11FA">
              <w:rPr>
                <w:rStyle w:val="Hyperlink"/>
                <w:noProof/>
              </w:rPr>
              <w:t>Screen Design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_Toc419472545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4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47E7C91D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46" w:history="1">
            <w:r w:rsidR="009F7955" w:rsidRPr="00ED11FA">
              <w:rPr>
                <w:rStyle w:val="Hyperlink"/>
                <w:noProof/>
              </w:rPr>
              <w:t>Payments Transaction Details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_Toc419472546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5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221B27F1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47" w:history="1">
            <w:r w:rsidR="009F7955" w:rsidRPr="00ED11FA">
              <w:rPr>
                <w:rStyle w:val="Hyperlink"/>
                <w:noProof/>
              </w:rPr>
              <w:t>Payment Details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_Toc419472547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6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06D80A31" w14:textId="77777777" w:rsidR="009F7955" w:rsidRDefault="00B009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472548" w:history="1">
            <w:r w:rsidR="009F7955" w:rsidRPr="00ED11FA">
              <w:rPr>
                <w:rStyle w:val="Hyperlink"/>
                <w:noProof/>
              </w:rPr>
              <w:t>Card and Bank Maintenance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_Toc419472548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7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290BB1C6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49" w:history="1">
            <w:r w:rsidR="009F7955" w:rsidRPr="00ED11FA">
              <w:rPr>
                <w:rStyle w:val="Hyperlink"/>
                <w:noProof/>
              </w:rPr>
              <w:t>Screen Design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_Toc419472549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7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40AFC6B5" w14:textId="77777777" w:rsidR="009F7955" w:rsidRDefault="00B009D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472550" w:history="1">
            <w:r w:rsidR="009F7955" w:rsidRPr="00ED11FA">
              <w:rPr>
                <w:rStyle w:val="Hyperlink"/>
                <w:noProof/>
              </w:rPr>
              <w:t>Remote Authorisation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_Toc419472550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8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3266D610" w14:textId="77777777" w:rsidR="009F7955" w:rsidRDefault="00B009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9472551" w:history="1">
            <w:r w:rsidR="009F7955" w:rsidRPr="00ED11FA">
              <w:rPr>
                <w:rStyle w:val="Hyperlink"/>
                <w:noProof/>
              </w:rPr>
              <w:t>Screen Design</w:t>
            </w:r>
            <w:r w:rsidR="009F7955">
              <w:rPr>
                <w:noProof/>
                <w:webHidden/>
              </w:rPr>
              <w:tab/>
            </w:r>
            <w:r w:rsidR="009F7955">
              <w:rPr>
                <w:noProof/>
                <w:webHidden/>
              </w:rPr>
              <w:fldChar w:fldCharType="begin"/>
            </w:r>
            <w:r w:rsidR="009F7955">
              <w:rPr>
                <w:noProof/>
                <w:webHidden/>
              </w:rPr>
              <w:instrText xml:space="preserve"> PAGEREF _Toc419472551 \h </w:instrText>
            </w:r>
            <w:r w:rsidR="009F7955">
              <w:rPr>
                <w:noProof/>
                <w:webHidden/>
              </w:rPr>
            </w:r>
            <w:r w:rsidR="009F7955">
              <w:rPr>
                <w:noProof/>
                <w:webHidden/>
              </w:rPr>
              <w:fldChar w:fldCharType="separate"/>
            </w:r>
            <w:r w:rsidR="009F7955">
              <w:rPr>
                <w:noProof/>
                <w:webHidden/>
              </w:rPr>
              <w:t>8</w:t>
            </w:r>
            <w:r w:rsidR="009F7955">
              <w:rPr>
                <w:noProof/>
                <w:webHidden/>
              </w:rPr>
              <w:fldChar w:fldCharType="end"/>
            </w:r>
          </w:hyperlink>
        </w:p>
        <w:p w14:paraId="2E2EE227" w14:textId="77777777" w:rsidR="007D1A23" w:rsidRDefault="009F7955" w:rsidP="009F7955">
          <w:pPr>
            <w:rPr>
              <w:color w:val="1155CC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A6D0CD" w14:textId="77777777" w:rsidR="009F7955" w:rsidRDefault="009F7955">
      <w:r>
        <w:br w:type="page"/>
      </w:r>
    </w:p>
    <w:p w14:paraId="35A5321F" w14:textId="77777777" w:rsidR="007D1A23" w:rsidRDefault="007B202D">
      <w:pPr>
        <w:pStyle w:val="Heading1"/>
        <w:contextualSpacing w:val="0"/>
      </w:pPr>
      <w:bookmarkStart w:id="2" w:name="h.saz6docs00tt" w:colFirst="0" w:colLast="0"/>
      <w:bookmarkStart w:id="3" w:name="_Toc419472542"/>
      <w:bookmarkEnd w:id="2"/>
      <w:r>
        <w:lastRenderedPageBreak/>
        <w:t>Payments Search</w:t>
      </w:r>
      <w:bookmarkEnd w:id="3"/>
    </w:p>
    <w:p w14:paraId="1D80AD73" w14:textId="77777777" w:rsidR="007D1A23" w:rsidRDefault="0096620F">
      <w:pPr>
        <w:pStyle w:val="Heading2"/>
        <w:contextualSpacing w:val="0"/>
      </w:pPr>
      <w:bookmarkStart w:id="4" w:name="h.a7cvrxpa0zbm" w:colFirst="0" w:colLast="0"/>
      <w:bookmarkStart w:id="5" w:name="_Toc419472543"/>
      <w:bookmarkEnd w:id="4"/>
      <w:r>
        <w:t>Screen Design</w:t>
      </w:r>
      <w:bookmarkEnd w:id="5"/>
    </w:p>
    <w:p w14:paraId="6C8AD49D" w14:textId="77777777" w:rsidR="007D1A23" w:rsidRDefault="0096620F">
      <w:r>
        <w:t xml:space="preserve">The User should be able to </w:t>
      </w:r>
    </w:p>
    <w:p w14:paraId="250B81F3" w14:textId="77777777" w:rsidR="007D1A23" w:rsidRDefault="0096620F">
      <w:pPr>
        <w:numPr>
          <w:ilvl w:val="0"/>
          <w:numId w:val="1"/>
        </w:numPr>
        <w:ind w:hanging="360"/>
        <w:contextualSpacing/>
      </w:pPr>
      <w:r>
        <w:t xml:space="preserve">Select </w:t>
      </w:r>
      <w:r w:rsidR="007B202D">
        <w:t>a date range for orders/agreements created</w:t>
      </w:r>
    </w:p>
    <w:p w14:paraId="458504F1" w14:textId="77777777" w:rsidR="007D1A23" w:rsidRDefault="007B202D">
      <w:pPr>
        <w:numPr>
          <w:ilvl w:val="0"/>
          <w:numId w:val="1"/>
        </w:numPr>
        <w:ind w:hanging="360"/>
        <w:contextualSpacing/>
      </w:pPr>
      <w:r>
        <w:t>Search by Order Number</w:t>
      </w:r>
      <w:ins w:id="6" w:author="Dennis Harris (Unicomer Jamaica)" w:date="2015-05-18T16:35:00Z">
        <w:r w:rsidR="00872E66">
          <w:t xml:space="preserve"> </w:t>
        </w:r>
        <w:proofErr w:type="spellStart"/>
        <w:r w:rsidR="00872E66">
          <w:t>Whats</w:t>
        </w:r>
        <w:proofErr w:type="spellEnd"/>
        <w:r w:rsidR="00872E66">
          <w:t xml:space="preserve"> this?</w:t>
        </w:r>
      </w:ins>
      <w:ins w:id="7" w:author="Dennis Harris (Unicomer Jamaica)" w:date="2015-05-24T22:46:00Z">
        <w:r w:rsidR="001E0964">
          <w:t xml:space="preserve"> Need more </w:t>
        </w:r>
        <w:proofErr w:type="gramStart"/>
        <w:r w:rsidR="001E0964">
          <w:t>details</w:t>
        </w:r>
      </w:ins>
      <w:ins w:id="8" w:author="Katie Latham" w:date="2015-05-26T13:16:00Z">
        <w:r w:rsidR="00ED3F8D">
          <w:t xml:space="preserve">  This</w:t>
        </w:r>
        <w:proofErr w:type="gramEnd"/>
        <w:r w:rsidR="00ED3F8D">
          <w:t xml:space="preserve"> is the Sales Order number which will be generated from Sales before an account number is assigned.</w:t>
        </w:r>
      </w:ins>
    </w:p>
    <w:p w14:paraId="1B1B7E33" w14:textId="77777777" w:rsidR="007D1A23" w:rsidRDefault="007B202D">
      <w:pPr>
        <w:numPr>
          <w:ilvl w:val="0"/>
          <w:numId w:val="1"/>
        </w:numPr>
        <w:ind w:hanging="360"/>
        <w:contextualSpacing/>
      </w:pPr>
      <w:r>
        <w:t>Search by Customer First/Last Name</w:t>
      </w:r>
    </w:p>
    <w:p w14:paraId="08C52C8B" w14:textId="77777777" w:rsidR="007B202D" w:rsidRDefault="007B202D">
      <w:pPr>
        <w:numPr>
          <w:ilvl w:val="0"/>
          <w:numId w:val="1"/>
        </w:numPr>
        <w:ind w:hanging="360"/>
        <w:contextualSpacing/>
      </w:pPr>
      <w:r>
        <w:t>Search by Customer ID</w:t>
      </w:r>
    </w:p>
    <w:p w14:paraId="0F4A84F3" w14:textId="77777777" w:rsidR="007B202D" w:rsidRDefault="007B202D">
      <w:pPr>
        <w:numPr>
          <w:ilvl w:val="0"/>
          <w:numId w:val="1"/>
        </w:numPr>
        <w:ind w:hanging="360"/>
        <w:contextualSpacing/>
      </w:pPr>
      <w:r>
        <w:t>Search by Customer Account Number</w:t>
      </w:r>
    </w:p>
    <w:p w14:paraId="38DB1773" w14:textId="77777777" w:rsidR="007B202D" w:rsidRDefault="007B202D">
      <w:pPr>
        <w:numPr>
          <w:ilvl w:val="0"/>
          <w:numId w:val="1"/>
        </w:numPr>
        <w:ind w:hanging="360"/>
        <w:contextualSpacing/>
      </w:pPr>
      <w:r>
        <w:t>Search by Agreement number</w:t>
      </w:r>
      <w:r w:rsidR="00872E66">
        <w:t xml:space="preserve"> </w:t>
      </w:r>
      <w:ins w:id="9" w:author="Dennis Harris (Unicomer Jamaica)" w:date="2015-05-18T16:32:00Z">
        <w:r w:rsidR="00872E66">
          <w:t>what</w:t>
        </w:r>
      </w:ins>
      <w:ins w:id="10" w:author="Dennis Harris (Unicomer Jamaica)" w:date="2015-05-24T22:46:00Z">
        <w:r w:rsidR="001E0964">
          <w:t xml:space="preserve"> is </w:t>
        </w:r>
      </w:ins>
      <w:ins w:id="11" w:author="Dennis Harris (Unicomer Jamaica)" w:date="2015-05-18T16:32:00Z">
        <w:r w:rsidR="00872E66">
          <w:t>an Agreement number?</w:t>
        </w:r>
      </w:ins>
      <w:ins w:id="12" w:author="Dennis Harris (Unicomer Jamaica)" w:date="2015-05-24T22:46:00Z">
        <w:r w:rsidR="001E0964">
          <w:t xml:space="preserve"> Don’t </w:t>
        </w:r>
        <w:commentRangeStart w:id="13"/>
        <w:r w:rsidR="001E0964">
          <w:t>understand</w:t>
        </w:r>
      </w:ins>
      <w:commentRangeEnd w:id="13"/>
      <w:ins w:id="14" w:author="Dennis Harris (Unicomer Jamaica)" w:date="2015-05-24T22:47:00Z">
        <w:r w:rsidR="001E0964">
          <w:rPr>
            <w:rStyle w:val="CommentReference"/>
          </w:rPr>
          <w:commentReference w:id="13"/>
        </w:r>
      </w:ins>
      <w:ins w:id="15" w:author="Katie Latham" w:date="2015-05-26T13:16:00Z">
        <w:r w:rsidR="00ED3F8D">
          <w:t xml:space="preserve">. This is an agreement number, like the sub RF number.  Currently we have lots and lots of account numbers, under the new design we will have </w:t>
        </w:r>
      </w:ins>
      <w:ins w:id="16" w:author="Katie Latham" w:date="2015-05-26T13:18:00Z">
        <w:r w:rsidR="00ED3F8D">
          <w:t>1 account number and each credit agreement will have an agreement number.</w:t>
        </w:r>
      </w:ins>
    </w:p>
    <w:p w14:paraId="481F60F5" w14:textId="77777777" w:rsidR="007D1A23" w:rsidRDefault="007D1A23"/>
    <w:p w14:paraId="76D76A19" w14:textId="77777777" w:rsidR="007D1A23" w:rsidRDefault="007B202D">
      <w:r>
        <w:rPr>
          <w:noProof/>
          <w:lang w:val="en-US" w:eastAsia="en-US"/>
        </w:rPr>
        <w:drawing>
          <wp:inline distT="0" distB="0" distL="0" distR="0" wp14:anchorId="2E4D4616" wp14:editId="65867D3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2BC8" w14:textId="77777777" w:rsidR="007D1A23" w:rsidRDefault="007D1A23"/>
    <w:p w14:paraId="57B2644F" w14:textId="77777777" w:rsidR="007D1A23" w:rsidRDefault="007D1A23"/>
    <w:p w14:paraId="71BEFD91" w14:textId="77777777" w:rsidR="007D1A23" w:rsidRDefault="007D1A23"/>
    <w:p w14:paraId="47129FD5" w14:textId="77777777" w:rsidR="007D1A23" w:rsidRDefault="007D1A23"/>
    <w:p w14:paraId="308A8778" w14:textId="77777777" w:rsidR="008A48FC" w:rsidRDefault="008A48FC"/>
    <w:p w14:paraId="4D7BDF4F" w14:textId="77777777" w:rsidR="008A48FC" w:rsidRDefault="008A48FC"/>
    <w:p w14:paraId="2432B5F0" w14:textId="77777777" w:rsidR="008A48FC" w:rsidRDefault="008A48FC"/>
    <w:p w14:paraId="487A82AB" w14:textId="77777777" w:rsidR="007D1A23" w:rsidRDefault="007D1A23"/>
    <w:p w14:paraId="1EF3A2BB" w14:textId="77777777" w:rsidR="007D1A23" w:rsidRDefault="007D1A23"/>
    <w:p w14:paraId="03B693CA" w14:textId="77777777" w:rsidR="007D1A23" w:rsidRDefault="007D1A23"/>
    <w:p w14:paraId="0E50542C" w14:textId="77777777" w:rsidR="007D1A23" w:rsidRDefault="007B202D">
      <w:pPr>
        <w:pStyle w:val="Heading1"/>
        <w:contextualSpacing w:val="0"/>
      </w:pPr>
      <w:bookmarkStart w:id="17" w:name="h.feox7nt7zb8l" w:colFirst="0" w:colLast="0"/>
      <w:bookmarkStart w:id="18" w:name="_Toc419472544"/>
      <w:bookmarkEnd w:id="17"/>
      <w:r>
        <w:t>Payments Screen</w:t>
      </w:r>
      <w:bookmarkEnd w:id="18"/>
    </w:p>
    <w:p w14:paraId="3AB9E0C5" w14:textId="77777777" w:rsidR="007D1A23" w:rsidRDefault="0096620F">
      <w:pPr>
        <w:pStyle w:val="Heading2"/>
        <w:contextualSpacing w:val="0"/>
      </w:pPr>
      <w:bookmarkStart w:id="19" w:name="h.fjbpjspqaxqm" w:colFirst="0" w:colLast="0"/>
      <w:bookmarkStart w:id="20" w:name="_Toc419472545"/>
      <w:bookmarkEnd w:id="19"/>
      <w:r>
        <w:t>Screen Design</w:t>
      </w:r>
      <w:bookmarkEnd w:id="20"/>
    </w:p>
    <w:p w14:paraId="07F0B5AB" w14:textId="77777777" w:rsidR="007D1A23" w:rsidRDefault="007D1A23"/>
    <w:p w14:paraId="38761B44" w14:textId="77777777" w:rsidR="007D1A23" w:rsidRDefault="007B202D">
      <w:r>
        <w:t>Once the user select the relevant order/agreement/customer he will be taken to the Payments screen</w:t>
      </w:r>
    </w:p>
    <w:p w14:paraId="2600D7BF" w14:textId="77777777" w:rsidR="007D1A23" w:rsidRDefault="007D1A23"/>
    <w:p w14:paraId="09617E47" w14:textId="77777777" w:rsidR="007D1A23" w:rsidRDefault="007B202D">
      <w:r>
        <w:rPr>
          <w:noProof/>
          <w:lang w:val="en-US" w:eastAsia="en-US"/>
        </w:rPr>
        <w:drawing>
          <wp:inline distT="0" distB="0" distL="0" distR="0" wp14:anchorId="737E0B1B" wp14:editId="457CF522">
            <wp:extent cx="5943600" cy="4225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CA2" w14:textId="77777777" w:rsidR="007D1A23" w:rsidRDefault="00872E66">
      <w:pPr>
        <w:rPr>
          <w:ins w:id="21" w:author="Dennis Harris (Unicomer Jamaica)" w:date="2015-05-18T16:40:00Z"/>
        </w:rPr>
      </w:pPr>
      <w:ins w:id="22" w:author="Dennis Harris (Unicomer Jamaica)" w:date="2015-05-18T16:37:00Z">
        <w:r>
          <w:t>Late payment Interest should be an amount and not a %</w:t>
        </w:r>
      </w:ins>
      <w:ins w:id="23" w:author="Katie Latham" w:date="2015-05-26T13:19:00Z">
        <w:r w:rsidR="00ED3F8D">
          <w:t xml:space="preserve"> Noted</w:t>
        </w:r>
      </w:ins>
    </w:p>
    <w:p w14:paraId="408F8E73" w14:textId="77777777" w:rsidR="00FA5A4D" w:rsidRDefault="00FA5A4D">
      <w:pPr>
        <w:rPr>
          <w:ins w:id="24" w:author="Dennis Harris (Unicomer Jamaica)" w:date="2015-05-18T16:37:00Z"/>
        </w:rPr>
      </w:pPr>
      <w:ins w:id="25" w:author="Dennis Harris (Unicomer Jamaica)" w:date="2015-05-18T16:40:00Z">
        <w:r>
          <w:t>There should b</w:t>
        </w:r>
      </w:ins>
      <w:ins w:id="26" w:author="Dennis Harris (Unicomer Jamaica)" w:date="2015-05-18T16:41:00Z">
        <w:r>
          <w:t>e an indicator to say that the account is with a Collector/Bailiff</w:t>
        </w:r>
      </w:ins>
      <w:ins w:id="27" w:author="Katie Latham" w:date="2015-05-26T13:20:00Z">
        <w:r w:rsidR="00ED3F8D">
          <w:t xml:space="preserve"> Noted</w:t>
        </w:r>
      </w:ins>
    </w:p>
    <w:p w14:paraId="5E58A552" w14:textId="77777777" w:rsidR="00872E66" w:rsidRDefault="00872E66">
      <w:pPr>
        <w:rPr>
          <w:ins w:id="28" w:author="Dennis Harris (Unicomer Jamaica)" w:date="2015-05-24T22:54:00Z"/>
        </w:rPr>
      </w:pPr>
      <w:ins w:id="29" w:author="Dennis Harris (Unicomer Jamaica)" w:date="2015-05-18T16:38:00Z">
        <w:r>
          <w:t xml:space="preserve">Need Delivery </w:t>
        </w:r>
        <w:proofErr w:type="gramStart"/>
        <w:r>
          <w:t>date</w:t>
        </w:r>
      </w:ins>
      <w:ins w:id="30" w:author="Katie Latham" w:date="2015-05-26T13:20:00Z">
        <w:r w:rsidR="00ED3F8D">
          <w:t xml:space="preserve">  Noted</w:t>
        </w:r>
      </w:ins>
      <w:proofErr w:type="gramEnd"/>
    </w:p>
    <w:p w14:paraId="09CB28F0" w14:textId="77777777" w:rsidR="001E0964" w:rsidRDefault="001E0964">
      <w:pPr>
        <w:rPr>
          <w:ins w:id="31" w:author="Dennis Harris (Unicomer Jamaica)" w:date="2015-05-24T22:55:00Z"/>
        </w:rPr>
      </w:pPr>
      <w:ins w:id="32" w:author="Dennis Harris (Unicomer Jamaica)" w:date="2015-05-24T22:54:00Z">
        <w:r>
          <w:t>Need agreement total</w:t>
        </w:r>
      </w:ins>
      <w:ins w:id="33" w:author="Katie Latham" w:date="2015-05-26T13:20:00Z">
        <w:r w:rsidR="00AF008F">
          <w:t xml:space="preserve"> </w:t>
        </w:r>
        <w:proofErr w:type="gramStart"/>
        <w:r w:rsidR="00AF008F">
          <w:t>Noted</w:t>
        </w:r>
      </w:ins>
      <w:proofErr w:type="gramEnd"/>
    </w:p>
    <w:p w14:paraId="51EE331D" w14:textId="77777777" w:rsidR="001E0964" w:rsidRDefault="001E0964">
      <w:pPr>
        <w:rPr>
          <w:ins w:id="34" w:author="Dennis Harris (Unicomer Jamaica)" w:date="2015-05-18T16:38:00Z"/>
        </w:rPr>
      </w:pPr>
      <w:ins w:id="35" w:author="Dennis Harris (Unicomer Jamaica)" w:date="2015-05-24T22:55:00Z">
        <w:r>
          <w:t>If partial delivery, need to show To Follow amount</w:t>
        </w:r>
      </w:ins>
      <w:ins w:id="36" w:author="Katie Latham" w:date="2015-05-26T13:20:00Z">
        <w:r w:rsidR="00AF008F">
          <w:t xml:space="preserve"> Noted</w:t>
        </w:r>
      </w:ins>
    </w:p>
    <w:p w14:paraId="3A2BB4A8" w14:textId="77777777" w:rsidR="00872E66" w:rsidRDefault="00872E66">
      <w:pPr>
        <w:rPr>
          <w:ins w:id="37" w:author="Dennis Harris (Unicomer Jamaica)" w:date="2015-05-18T16:38:00Z"/>
        </w:rPr>
      </w:pPr>
      <w:ins w:id="38" w:author="Dennis Harris (Unicomer Jamaica)" w:date="2015-05-18T16:38:00Z">
        <w:r>
          <w:t>Don’t need sales person</w:t>
        </w:r>
      </w:ins>
      <w:ins w:id="39" w:author="Katie Latham" w:date="2015-05-26T13:20:00Z">
        <w:r w:rsidR="00AF008F">
          <w:t xml:space="preserve"> will remove</w:t>
        </w:r>
      </w:ins>
    </w:p>
    <w:p w14:paraId="39BE51B2" w14:textId="77777777" w:rsidR="00872E66" w:rsidRDefault="00872E66">
      <w:pPr>
        <w:rPr>
          <w:ins w:id="40" w:author="Dennis Harris (Unicomer Jamaica)" w:date="2015-05-18T16:39:00Z"/>
        </w:rPr>
      </w:pPr>
      <w:ins w:id="41" w:author="Dennis Harris (Unicomer Jamaica)" w:date="2015-05-18T16:38:00Z">
        <w:r>
          <w:t xml:space="preserve">What </w:t>
        </w:r>
      </w:ins>
      <w:ins w:id="42" w:author="Dennis Harris (Unicomer Jamaica)" w:date="2015-05-18T16:39:00Z">
        <w:r>
          <w:t>does the Payment Details button do?</w:t>
        </w:r>
      </w:ins>
      <w:ins w:id="43" w:author="Katie Latham" w:date="2015-05-26T13:20:00Z">
        <w:r w:rsidR="00AF008F">
          <w:t xml:space="preserve"> </w:t>
        </w:r>
      </w:ins>
      <w:ins w:id="44" w:author="Katie Latham" w:date="2015-05-26T13:22:00Z">
        <w:r w:rsidR="00AF008F">
          <w:t>It allows you to take the payment.  Not great wording, we will change to ‘take payment’, unless you have any further suggestions?</w:t>
        </w:r>
      </w:ins>
    </w:p>
    <w:p w14:paraId="5550EA23" w14:textId="77777777" w:rsidR="00FA5A4D" w:rsidRDefault="00FA5A4D">
      <w:pPr>
        <w:rPr>
          <w:ins w:id="45" w:author="Dennis Harris (Unicomer Jamaica)" w:date="2015-05-18T16:42:00Z"/>
        </w:rPr>
      </w:pPr>
      <w:ins w:id="46" w:author="Dennis Harris (Unicomer Jamaica)" w:date="2015-05-18T16:40:00Z">
        <w:r>
          <w:lastRenderedPageBreak/>
          <w:t>Can the Cashiers see line items</w:t>
        </w:r>
      </w:ins>
      <w:ins w:id="47" w:author="Dennis Harris (Unicomer Jamaica)" w:date="2015-05-18T16:41:00Z">
        <w:r>
          <w:t xml:space="preserve"> by accessing this via a button?</w:t>
        </w:r>
      </w:ins>
      <w:ins w:id="48" w:author="Dennis Harris (Unicomer Jamaica)" w:date="2015-05-18T16:40:00Z">
        <w:r>
          <w:t xml:space="preserve"> </w:t>
        </w:r>
      </w:ins>
      <w:ins w:id="49" w:author="Katie Latham" w:date="2015-05-26T13:21:00Z">
        <w:r w:rsidR="00AF008F">
          <w:t>No currently we hadn’t added line items? Do they need this? I assume currently they must go to account details for this information</w:t>
        </w:r>
      </w:ins>
    </w:p>
    <w:p w14:paraId="1C331DB4" w14:textId="77777777" w:rsidR="00FA5A4D" w:rsidRDefault="00FA5A4D">
      <w:ins w:id="50" w:author="Dennis Harris (Unicomer Jamaica)" w:date="2015-05-18T16:42:00Z">
        <w:r>
          <w:t>When the payment is made will the system show how much is allocated to Fee, Late Interest and the account balance?</w:t>
        </w:r>
      </w:ins>
      <w:ins w:id="51" w:author="Katie Latham" w:date="2015-05-26T13:22:00Z">
        <w:r w:rsidR="00AF008F">
          <w:t xml:space="preserve"> YEs</w:t>
        </w:r>
      </w:ins>
    </w:p>
    <w:p w14:paraId="700745D3" w14:textId="77777777" w:rsidR="007D1A23" w:rsidRDefault="007B202D">
      <w:r>
        <w:t>The screen will show</w:t>
      </w:r>
    </w:p>
    <w:p w14:paraId="620E9BC6" w14:textId="77777777" w:rsidR="00E7573E" w:rsidRDefault="00E7573E" w:rsidP="007B202D">
      <w:pPr>
        <w:pStyle w:val="ListParagraph"/>
        <w:numPr>
          <w:ilvl w:val="0"/>
          <w:numId w:val="2"/>
        </w:numPr>
      </w:pPr>
      <w:r>
        <w:t>Customer Personal Details</w:t>
      </w:r>
    </w:p>
    <w:p w14:paraId="657AD8F6" w14:textId="77777777" w:rsidR="007B202D" w:rsidRDefault="007B202D" w:rsidP="007B202D">
      <w:pPr>
        <w:pStyle w:val="ListParagraph"/>
        <w:numPr>
          <w:ilvl w:val="0"/>
          <w:numId w:val="2"/>
        </w:numPr>
      </w:pPr>
      <w:r>
        <w:t>All relevant agreements to the customer</w:t>
      </w:r>
    </w:p>
    <w:p w14:paraId="34E253FF" w14:textId="77777777" w:rsidR="007B202D" w:rsidRDefault="007B202D" w:rsidP="007B202D">
      <w:pPr>
        <w:pStyle w:val="ListParagraph"/>
        <w:numPr>
          <w:ilvl w:val="0"/>
          <w:numId w:val="2"/>
        </w:numPr>
      </w:pPr>
      <w:r>
        <w:t>Details about each agreement/order</w:t>
      </w:r>
    </w:p>
    <w:p w14:paraId="69BD366D" w14:textId="77777777" w:rsidR="007B202D" w:rsidRDefault="007B202D" w:rsidP="007B202D">
      <w:pPr>
        <w:pStyle w:val="ListParagraph"/>
        <w:numPr>
          <w:ilvl w:val="0"/>
          <w:numId w:val="2"/>
        </w:numPr>
      </w:pPr>
      <w:r>
        <w:t>Allow the user to select as many agreements/orders on which the customer wants to make a payment</w:t>
      </w:r>
    </w:p>
    <w:p w14:paraId="1ADDD6CE" w14:textId="77777777" w:rsidR="007B202D" w:rsidRDefault="00E7573E" w:rsidP="007B202D">
      <w:pPr>
        <w:pStyle w:val="ListParagraph"/>
        <w:numPr>
          <w:ilvl w:val="0"/>
          <w:numId w:val="2"/>
        </w:numPr>
      </w:pPr>
      <w:r>
        <w:t xml:space="preserve">Enter the amount the customer wishes to pay </w:t>
      </w:r>
    </w:p>
    <w:p w14:paraId="4B866331" w14:textId="77777777" w:rsidR="00E7573E" w:rsidRDefault="00E7573E" w:rsidP="007B202D">
      <w:pPr>
        <w:pStyle w:val="ListParagraph"/>
        <w:numPr>
          <w:ilvl w:val="0"/>
          <w:numId w:val="2"/>
        </w:numPr>
      </w:pPr>
      <w:r>
        <w:t>Select the payment method</w:t>
      </w:r>
    </w:p>
    <w:p w14:paraId="7D983E24" w14:textId="77777777" w:rsidR="00E7573E" w:rsidRDefault="00E7573E" w:rsidP="00E7573E"/>
    <w:p w14:paraId="5494E822" w14:textId="77777777" w:rsidR="007D1A23" w:rsidRDefault="007D1A23"/>
    <w:p w14:paraId="6F9A4055" w14:textId="77777777" w:rsidR="007D1A23" w:rsidRDefault="007D1A23"/>
    <w:p w14:paraId="0BA2F0DF" w14:textId="77777777" w:rsidR="007D1A23" w:rsidRDefault="00E7573E">
      <w:pPr>
        <w:pStyle w:val="Heading2"/>
        <w:contextualSpacing w:val="0"/>
      </w:pPr>
      <w:bookmarkStart w:id="52" w:name="h.ozlo0fj1silc" w:colFirst="0" w:colLast="0"/>
      <w:bookmarkStart w:id="53" w:name="h.rfbzejthqq24" w:colFirst="0" w:colLast="0"/>
      <w:bookmarkStart w:id="54" w:name="_Toc419472546"/>
      <w:bookmarkEnd w:id="52"/>
      <w:bookmarkEnd w:id="53"/>
      <w:r>
        <w:t>Payments Transaction Details</w:t>
      </w:r>
      <w:bookmarkEnd w:id="54"/>
    </w:p>
    <w:p w14:paraId="04FF5563" w14:textId="77777777" w:rsidR="007D1A23" w:rsidRDefault="007D1A23"/>
    <w:p w14:paraId="527B572F" w14:textId="77777777" w:rsidR="007D1A23" w:rsidRDefault="00E7573E">
      <w:r>
        <w:t>Each of the Agreements/Orders shown will be expandable showing all the relative transactions</w:t>
      </w:r>
    </w:p>
    <w:p w14:paraId="60CC83F5" w14:textId="77777777" w:rsidR="007D1A23" w:rsidRDefault="007D1A23"/>
    <w:p w14:paraId="20EF3EB3" w14:textId="77777777" w:rsidR="007D1A23" w:rsidRDefault="00E7573E">
      <w:r>
        <w:rPr>
          <w:noProof/>
          <w:lang w:val="en-US" w:eastAsia="en-US"/>
        </w:rPr>
        <w:drawing>
          <wp:inline distT="0" distB="0" distL="0" distR="0" wp14:anchorId="65D4E999" wp14:editId="34128107">
            <wp:extent cx="5943600" cy="423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13B3" w14:textId="77777777" w:rsidR="007D1A23" w:rsidRDefault="007D1A23"/>
    <w:p w14:paraId="1611761F" w14:textId="77777777" w:rsidR="007D1A23" w:rsidRDefault="007D1A23"/>
    <w:p w14:paraId="36ED50AA" w14:textId="77777777" w:rsidR="00E7573E" w:rsidRDefault="00E7573E"/>
    <w:p w14:paraId="493C5596" w14:textId="77777777" w:rsidR="00E7573E" w:rsidRDefault="00E7573E"/>
    <w:p w14:paraId="2AAC2E70" w14:textId="77777777" w:rsidR="00E7573E" w:rsidRDefault="00E7573E"/>
    <w:p w14:paraId="2A7E5B73" w14:textId="77777777" w:rsidR="00E7573E" w:rsidRDefault="00E7573E"/>
    <w:p w14:paraId="4C871FAC" w14:textId="77777777" w:rsidR="00E7573E" w:rsidRDefault="00E7573E"/>
    <w:p w14:paraId="76D6DB9A" w14:textId="77777777" w:rsidR="00E7573E" w:rsidRDefault="00E7573E"/>
    <w:p w14:paraId="2BB3A625" w14:textId="77777777" w:rsidR="00E7573E" w:rsidRDefault="00E7573E"/>
    <w:p w14:paraId="25F9B561" w14:textId="77777777" w:rsidR="00E7573E" w:rsidRDefault="00E7573E"/>
    <w:p w14:paraId="77B01F34" w14:textId="77777777" w:rsidR="00E7573E" w:rsidRDefault="00E7573E"/>
    <w:p w14:paraId="3AAA0D58" w14:textId="77777777" w:rsidR="00E7573E" w:rsidRDefault="00E7573E"/>
    <w:p w14:paraId="28CEC1C3" w14:textId="77777777" w:rsidR="00E7573E" w:rsidRDefault="00E7573E"/>
    <w:p w14:paraId="1EEC12AF" w14:textId="77777777" w:rsidR="00E7573E" w:rsidRDefault="00E7573E"/>
    <w:p w14:paraId="619589EE" w14:textId="77777777" w:rsidR="00E7573E" w:rsidRDefault="00E7573E"/>
    <w:p w14:paraId="40D95ECE" w14:textId="77777777" w:rsidR="00E7573E" w:rsidRDefault="00E7573E" w:rsidP="00E7573E">
      <w:pPr>
        <w:pStyle w:val="Heading2"/>
        <w:contextualSpacing w:val="0"/>
      </w:pPr>
      <w:bookmarkStart w:id="55" w:name="_Toc419472547"/>
      <w:r>
        <w:t>Payment Details</w:t>
      </w:r>
      <w:bookmarkEnd w:id="55"/>
    </w:p>
    <w:p w14:paraId="6E16DB87" w14:textId="77777777" w:rsidR="007D1A23" w:rsidRDefault="007D1A23"/>
    <w:p w14:paraId="7DF0A9F3" w14:textId="77777777" w:rsidR="00E7573E" w:rsidRDefault="00E7573E" w:rsidP="00E7573E">
      <w:r>
        <w:t>Once the user clicks on the Payment Details button a pop-up with the relative details (based on the payment method) will be shown</w:t>
      </w:r>
    </w:p>
    <w:p w14:paraId="14B4BC4D" w14:textId="77777777" w:rsidR="00E7573E" w:rsidRDefault="00E7573E" w:rsidP="00E7573E"/>
    <w:p w14:paraId="74A89489" w14:textId="77777777" w:rsidR="00E7573E" w:rsidRDefault="00E7573E" w:rsidP="00E7573E">
      <w:r>
        <w:rPr>
          <w:noProof/>
          <w:lang w:val="en-US" w:eastAsia="en-US"/>
        </w:rPr>
        <w:drawing>
          <wp:inline distT="0" distB="0" distL="0" distR="0" wp14:anchorId="44ECB957" wp14:editId="488F299A">
            <wp:extent cx="5943600" cy="42221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3F50" w14:textId="77777777" w:rsidR="007D1A23" w:rsidRDefault="007D1A23"/>
    <w:p w14:paraId="68249722" w14:textId="77777777" w:rsidR="007D1A23" w:rsidRDefault="00E7573E" w:rsidP="00B40480">
      <w:pPr>
        <w:pStyle w:val="ListParagraph"/>
        <w:numPr>
          <w:ilvl w:val="0"/>
          <w:numId w:val="3"/>
        </w:numPr>
      </w:pPr>
      <w:r>
        <w:t>Initially the system will divide the amount the user entered proportionall</w:t>
      </w:r>
      <w:r w:rsidR="00B40480">
        <w:t xml:space="preserve">y onto all selected agreements. </w:t>
      </w:r>
    </w:p>
    <w:p w14:paraId="5EC6E099" w14:textId="77777777" w:rsidR="00B40480" w:rsidRDefault="00B40480" w:rsidP="00B40480">
      <w:pPr>
        <w:pStyle w:val="ListParagraph"/>
        <w:numPr>
          <w:ilvl w:val="0"/>
          <w:numId w:val="3"/>
        </w:numPr>
      </w:pPr>
      <w:r>
        <w:t>These amounts will be left editable in case the user wishes to make any adjustments</w:t>
      </w:r>
    </w:p>
    <w:p w14:paraId="0EA337FC" w14:textId="77777777" w:rsidR="00B40480" w:rsidRDefault="00B40480" w:rsidP="00B40480">
      <w:pPr>
        <w:pStyle w:val="ListParagraph"/>
        <w:numPr>
          <w:ilvl w:val="0"/>
          <w:numId w:val="3"/>
        </w:numPr>
        <w:rPr>
          <w:ins w:id="56" w:author="Dennis Harris (Unicomer Jamaica)" w:date="2015-05-24T22:58:00Z"/>
        </w:rPr>
      </w:pPr>
      <w:r>
        <w:t>Upon clicking the Pay button the payment will be processed and a receipt printed</w:t>
      </w:r>
    </w:p>
    <w:p w14:paraId="26A76F54" w14:textId="77777777" w:rsidR="001E0964" w:rsidRDefault="001E0964" w:rsidP="00B40480">
      <w:pPr>
        <w:pStyle w:val="ListParagraph"/>
        <w:numPr>
          <w:ilvl w:val="0"/>
          <w:numId w:val="3"/>
        </w:numPr>
      </w:pPr>
      <w:ins w:id="57" w:author="Dennis Harris (Unicomer Jamaica)" w:date="2015-05-24T22:58:00Z">
        <w:r>
          <w:t>System to allow for multiple pay methods on the account</w:t>
        </w:r>
      </w:ins>
      <w:ins w:id="58" w:author="Katie Latham" w:date="2015-05-26T13:22:00Z">
        <w:r w:rsidR="00AF008F">
          <w:t xml:space="preserve"> Noted.</w:t>
        </w:r>
      </w:ins>
    </w:p>
    <w:p w14:paraId="0066A683" w14:textId="77777777" w:rsidR="00B40480" w:rsidRPr="00B40480" w:rsidRDefault="00B40480" w:rsidP="00B40480"/>
    <w:p w14:paraId="7D0E9D84" w14:textId="77777777" w:rsidR="00B40480" w:rsidRDefault="00B40480">
      <w:pPr>
        <w:rPr>
          <w:rFonts w:ascii="Trebuchet MS" w:eastAsia="Trebuchet MS" w:hAnsi="Trebuchet MS" w:cs="Trebuchet MS"/>
          <w:sz w:val="32"/>
        </w:rPr>
      </w:pPr>
      <w:bookmarkStart w:id="59" w:name="h.2gimguwb0laf" w:colFirst="0" w:colLast="0"/>
      <w:bookmarkEnd w:id="59"/>
      <w:r>
        <w:br w:type="page"/>
      </w:r>
    </w:p>
    <w:p w14:paraId="34BDDE6C" w14:textId="77777777" w:rsidR="007D1A23" w:rsidRDefault="00B40480">
      <w:pPr>
        <w:pStyle w:val="Heading1"/>
        <w:contextualSpacing w:val="0"/>
      </w:pPr>
      <w:bookmarkStart w:id="60" w:name="_Toc419472548"/>
      <w:r>
        <w:t>Card and Bank Maintenance</w:t>
      </w:r>
      <w:bookmarkEnd w:id="60"/>
    </w:p>
    <w:p w14:paraId="730A94B2" w14:textId="77777777" w:rsidR="007D1A23" w:rsidRDefault="0096620F">
      <w:pPr>
        <w:pStyle w:val="Heading2"/>
        <w:contextualSpacing w:val="0"/>
      </w:pPr>
      <w:bookmarkStart w:id="61" w:name="h.otdjcasr74im" w:colFirst="0" w:colLast="0"/>
      <w:bookmarkStart w:id="62" w:name="_Toc419472549"/>
      <w:bookmarkEnd w:id="61"/>
      <w:r>
        <w:t>Screen Design</w:t>
      </w:r>
      <w:bookmarkEnd w:id="62"/>
    </w:p>
    <w:p w14:paraId="77F76B18" w14:textId="77777777" w:rsidR="007D1A23" w:rsidRDefault="007D1A23"/>
    <w:p w14:paraId="69D4706D" w14:textId="77777777" w:rsidR="007D1A23" w:rsidRDefault="0096620F">
      <w:r>
        <w:t xml:space="preserve">The User should be able to </w:t>
      </w:r>
    </w:p>
    <w:p w14:paraId="15E9F76B" w14:textId="77777777" w:rsidR="007D1A23" w:rsidRDefault="00B40480">
      <w:pPr>
        <w:numPr>
          <w:ilvl w:val="0"/>
          <w:numId w:val="1"/>
        </w:numPr>
        <w:ind w:hanging="360"/>
        <w:contextualSpacing/>
      </w:pPr>
      <w:r>
        <w:t xml:space="preserve">Add/Remove Card types accepted by the </w:t>
      </w:r>
      <w:commentRangeStart w:id="63"/>
      <w:r>
        <w:t>store</w:t>
      </w:r>
      <w:commentRangeEnd w:id="63"/>
      <w:r w:rsidR="001E0964">
        <w:rPr>
          <w:rStyle w:val="CommentReference"/>
        </w:rPr>
        <w:commentReference w:id="63"/>
      </w:r>
      <w:ins w:id="64" w:author="Katie Latham" w:date="2015-05-26T13:23:00Z">
        <w:r w:rsidR="00AF008F">
          <w:t>. Store, would it better at Facia?</w:t>
        </w:r>
      </w:ins>
    </w:p>
    <w:p w14:paraId="4BC573FA" w14:textId="77777777" w:rsidR="007D1A23" w:rsidRDefault="00B40480" w:rsidP="00B40480">
      <w:pPr>
        <w:numPr>
          <w:ilvl w:val="0"/>
          <w:numId w:val="1"/>
        </w:numPr>
        <w:ind w:hanging="360"/>
        <w:contextualSpacing/>
      </w:pPr>
      <w:r>
        <w:t>Add/Remove Banks the store works with</w:t>
      </w:r>
      <w:ins w:id="65" w:author="Dennis Harris (Unicomer Jamaica)" w:date="2015-05-24T22:59:00Z">
        <w:r w:rsidR="001E0964">
          <w:t xml:space="preserve"> and the effective date</w:t>
        </w:r>
      </w:ins>
    </w:p>
    <w:p w14:paraId="70FF08D2" w14:textId="77777777" w:rsidR="007D1A23" w:rsidRDefault="007D1A23"/>
    <w:p w14:paraId="030259AD" w14:textId="77777777" w:rsidR="007D1A23" w:rsidRDefault="00B40480">
      <w:r>
        <w:rPr>
          <w:noProof/>
          <w:lang w:val="en-US" w:eastAsia="en-US"/>
        </w:rPr>
        <w:drawing>
          <wp:inline distT="0" distB="0" distL="0" distR="0" wp14:anchorId="373BE179" wp14:editId="0F45A159">
            <wp:extent cx="5943600" cy="41687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F38" w14:textId="77777777" w:rsidR="008A48FC" w:rsidRDefault="008A48FC"/>
    <w:p w14:paraId="34E9B1C2" w14:textId="77777777" w:rsidR="008A48FC" w:rsidRDefault="008A48FC"/>
    <w:p w14:paraId="0455229B" w14:textId="77777777" w:rsidR="008A48FC" w:rsidRDefault="008A48FC"/>
    <w:p w14:paraId="511D554F" w14:textId="77777777" w:rsidR="008A48FC" w:rsidRDefault="008A48FC"/>
    <w:p w14:paraId="6D5E9458" w14:textId="77777777" w:rsidR="008A48FC" w:rsidRDefault="008A48FC"/>
    <w:p w14:paraId="606DF7FE" w14:textId="77777777" w:rsidR="008A48FC" w:rsidRDefault="008A48FC"/>
    <w:p w14:paraId="75CFA735" w14:textId="77777777" w:rsidR="008A48FC" w:rsidRDefault="008A48FC"/>
    <w:p w14:paraId="3A4E9796" w14:textId="77777777" w:rsidR="008A48FC" w:rsidRDefault="008A48FC"/>
    <w:p w14:paraId="741A2EBB" w14:textId="77777777" w:rsidR="008A48FC" w:rsidRDefault="008A48FC"/>
    <w:p w14:paraId="2B7FA296" w14:textId="77777777" w:rsidR="008A48FC" w:rsidRDefault="008A48FC"/>
    <w:p w14:paraId="5A8D28A3" w14:textId="77777777" w:rsidR="008A48FC" w:rsidRDefault="008A48FC"/>
    <w:p w14:paraId="745CCE60" w14:textId="77777777" w:rsidR="008A48FC" w:rsidRDefault="008A48FC"/>
    <w:p w14:paraId="27663EEC" w14:textId="77777777" w:rsidR="008A48FC" w:rsidRDefault="008A48FC"/>
    <w:p w14:paraId="1888BBED" w14:textId="77777777" w:rsidR="008A48FC" w:rsidRDefault="00B40480" w:rsidP="008A48FC">
      <w:pPr>
        <w:pStyle w:val="Heading1"/>
        <w:contextualSpacing w:val="0"/>
      </w:pPr>
      <w:bookmarkStart w:id="66" w:name="_Toc419472550"/>
      <w:r>
        <w:t>Remote Authorisation</w:t>
      </w:r>
      <w:bookmarkEnd w:id="66"/>
    </w:p>
    <w:p w14:paraId="509E44EB" w14:textId="77777777" w:rsidR="00A35EE3" w:rsidRDefault="00A35EE3" w:rsidP="00A35EE3">
      <w:pPr>
        <w:pStyle w:val="Heading2"/>
        <w:contextualSpacing w:val="0"/>
      </w:pPr>
      <w:bookmarkStart w:id="67" w:name="_Toc419472551"/>
      <w:r>
        <w:t>Screen Design</w:t>
      </w:r>
      <w:bookmarkEnd w:id="67"/>
    </w:p>
    <w:p w14:paraId="62C6D2B2" w14:textId="77777777" w:rsidR="00A35EE3" w:rsidRDefault="00A35EE3" w:rsidP="00A35EE3"/>
    <w:p w14:paraId="008DE304" w14:textId="77777777" w:rsidR="00A35EE3" w:rsidRDefault="00A35EE3" w:rsidP="00A35EE3">
      <w:r>
        <w:t xml:space="preserve">The User should be able to </w:t>
      </w:r>
    </w:p>
    <w:p w14:paraId="5E4AB697" w14:textId="77777777" w:rsidR="00A35EE3" w:rsidRDefault="00B40480" w:rsidP="00A35EE3">
      <w:pPr>
        <w:numPr>
          <w:ilvl w:val="0"/>
          <w:numId w:val="1"/>
        </w:numPr>
        <w:ind w:hanging="360"/>
        <w:contextualSpacing/>
      </w:pPr>
      <w:r>
        <w:t xml:space="preserve">Add/Remove the remote authorisation links assigned to each </w:t>
      </w:r>
      <w:commentRangeStart w:id="68"/>
      <w:r>
        <w:t>branch</w:t>
      </w:r>
      <w:commentRangeEnd w:id="68"/>
      <w:r w:rsidR="00FA5A4D">
        <w:rPr>
          <w:rStyle w:val="CommentReference"/>
        </w:rPr>
        <w:commentReference w:id="68"/>
      </w:r>
      <w:ins w:id="69" w:author="Katie Latham" w:date="2015-05-26T13:23:00Z">
        <w:r w:rsidR="00AF008F">
          <w:t>. Will make this clearer</w:t>
        </w:r>
      </w:ins>
    </w:p>
    <w:p w14:paraId="734BAA27" w14:textId="77777777" w:rsidR="00A35EE3" w:rsidRDefault="00A35EE3" w:rsidP="00A35EE3">
      <w:pPr>
        <w:ind w:left="720"/>
        <w:contextualSpacing/>
      </w:pPr>
    </w:p>
    <w:p w14:paraId="38CB83AB" w14:textId="77777777" w:rsidR="00A35EE3" w:rsidRPr="00A35EE3" w:rsidRDefault="00B40480" w:rsidP="00A35EE3">
      <w:r>
        <w:rPr>
          <w:noProof/>
          <w:lang w:val="en-US" w:eastAsia="en-US"/>
        </w:rPr>
        <w:drawing>
          <wp:inline distT="0" distB="0" distL="0" distR="0" wp14:anchorId="7D4B8442" wp14:editId="551DC944">
            <wp:extent cx="5943600" cy="2280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75E" w14:textId="77777777" w:rsidR="00A35EE3" w:rsidRPr="00A35EE3" w:rsidRDefault="00A35EE3" w:rsidP="00A35EE3"/>
    <w:p w14:paraId="41328F98" w14:textId="77777777" w:rsidR="008A48FC" w:rsidRDefault="00B40480">
      <w:r>
        <w:t xml:space="preserve">In the above examples users in branch 123 will be able to request authorisation from supervisors logged into branches 234, 345 and </w:t>
      </w:r>
      <w:commentRangeStart w:id="70"/>
      <w:r>
        <w:t>456</w:t>
      </w:r>
      <w:commentRangeEnd w:id="70"/>
      <w:r w:rsidR="005376CA">
        <w:rPr>
          <w:rStyle w:val="CommentReference"/>
        </w:rPr>
        <w:commentReference w:id="70"/>
      </w:r>
    </w:p>
    <w:sectPr w:rsidR="008A4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Dennis Harris (Unicomer Jamaica)" w:date="2015-05-24T22:47:00Z" w:initials="DH(J">
    <w:p w14:paraId="72BF281E" w14:textId="77777777" w:rsidR="00ED3F8D" w:rsidRDefault="00ED3F8D">
      <w:pPr>
        <w:pStyle w:val="CommentText"/>
      </w:pPr>
      <w:r>
        <w:rPr>
          <w:rStyle w:val="CommentReference"/>
        </w:rPr>
        <w:annotationRef/>
      </w:r>
      <w:r>
        <w:t>I believe there is some confusion on how to classify purchases (Cash and Credit) accounts and customers</w:t>
      </w:r>
    </w:p>
  </w:comment>
  <w:comment w:id="63" w:author="Dennis Harris (Unicomer Jamaica)" w:date="2015-05-24T23:00:00Z" w:initials="DH(J">
    <w:p w14:paraId="2A72EEC0" w14:textId="77777777" w:rsidR="00ED3F8D" w:rsidRDefault="00ED3F8D">
      <w:pPr>
        <w:pStyle w:val="CommentText"/>
      </w:pPr>
      <w:r>
        <w:rPr>
          <w:rStyle w:val="CommentReference"/>
        </w:rPr>
        <w:annotationRef/>
      </w:r>
      <w:r>
        <w:t>Will this be store specific or Facia (e.g. Courts/LD/Optical)?</w:t>
      </w:r>
    </w:p>
  </w:comment>
  <w:comment w:id="68" w:author="Dennis Harris (Unicomer Jamaica)" w:date="2015-05-18T16:45:00Z" w:initials="DH(J">
    <w:p w14:paraId="163E0C4D" w14:textId="77777777" w:rsidR="00ED3F8D" w:rsidRDefault="00ED3F8D" w:rsidP="005376CA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>Is this to authorise such transactions as refunds? What about Head Office staff? Not clear how the ‘Supervisor’ role will be determined</w:t>
      </w:r>
    </w:p>
    <w:p w14:paraId="656AA390" w14:textId="77777777" w:rsidR="00ED3F8D" w:rsidRDefault="00ED3F8D" w:rsidP="005376CA">
      <w:pPr>
        <w:pStyle w:val="CommentText"/>
        <w:numPr>
          <w:ilvl w:val="0"/>
          <w:numId w:val="4"/>
        </w:numPr>
      </w:pPr>
      <w:r>
        <w:t>Need clear column headings</w:t>
      </w:r>
    </w:p>
  </w:comment>
  <w:comment w:id="70" w:author="Dennis Harris (Unicomer Jamaica)" w:date="2015-05-24T23:03:00Z" w:initials="DH(J">
    <w:p w14:paraId="4711B0FD" w14:textId="77777777" w:rsidR="00ED3F8D" w:rsidRDefault="00ED3F8D">
      <w:pPr>
        <w:pStyle w:val="CommentText"/>
      </w:pPr>
      <w:r>
        <w:rPr>
          <w:rStyle w:val="CommentReference"/>
        </w:rPr>
        <w:annotationRef/>
      </w:r>
      <w:r>
        <w:t>This may be a Supervisor at Head office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2FA2"/>
    <w:multiLevelType w:val="hybridMultilevel"/>
    <w:tmpl w:val="23B66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D3329"/>
    <w:multiLevelType w:val="hybridMultilevel"/>
    <w:tmpl w:val="DB76B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67E23"/>
    <w:multiLevelType w:val="multilevel"/>
    <w:tmpl w:val="C674D2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5DE11FE"/>
    <w:multiLevelType w:val="hybridMultilevel"/>
    <w:tmpl w:val="D0F4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nis Harris (Unicomer Jamaica)">
    <w15:presenceInfo w15:providerId="AD" w15:userId="S-1-5-21-3394542139-2174994127-3720964701-6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23"/>
    <w:rsid w:val="001E0964"/>
    <w:rsid w:val="003C7840"/>
    <w:rsid w:val="005376CA"/>
    <w:rsid w:val="007B202D"/>
    <w:rsid w:val="007D1A23"/>
    <w:rsid w:val="00815369"/>
    <w:rsid w:val="00872E66"/>
    <w:rsid w:val="008A48FC"/>
    <w:rsid w:val="0096620F"/>
    <w:rsid w:val="009F7955"/>
    <w:rsid w:val="00A35EE3"/>
    <w:rsid w:val="00AF008F"/>
    <w:rsid w:val="00B009D8"/>
    <w:rsid w:val="00B40480"/>
    <w:rsid w:val="00BA1C72"/>
    <w:rsid w:val="00E7573E"/>
    <w:rsid w:val="00E75B28"/>
    <w:rsid w:val="00ED3F8D"/>
    <w:rsid w:val="00FA5A4D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A6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B20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795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79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9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795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A4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A4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A4D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A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4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B20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795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79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9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795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A4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A4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A4D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A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comments" Target="comment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0752-4D19-194B-A33B-049FE9ED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 Zanev</dc:creator>
  <cp:lastModifiedBy>Katie Latham</cp:lastModifiedBy>
  <cp:revision>2</cp:revision>
  <dcterms:created xsi:type="dcterms:W3CDTF">2015-05-26T12:26:00Z</dcterms:created>
  <dcterms:modified xsi:type="dcterms:W3CDTF">2015-05-26T12:26:00Z</dcterms:modified>
</cp:coreProperties>
</file>